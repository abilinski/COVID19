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CD1A2" w14:textId="2870CD94" w:rsidR="0096656F" w:rsidRPr="007D4084" w:rsidRDefault="0096656F" w:rsidP="007D4084">
      <w:pPr>
        <w:spacing w:after="0" w:line="240" w:lineRule="auto"/>
        <w:jc w:val="center"/>
        <w:rPr>
          <w:rFonts w:ascii="Arial" w:hAnsi="Arial" w:cs="Arial"/>
          <w:b/>
          <w:bCs/>
        </w:rPr>
      </w:pPr>
      <w:r w:rsidRPr="007D4084">
        <w:rPr>
          <w:rFonts w:ascii="Arial" w:hAnsi="Arial" w:cs="Arial"/>
          <w:b/>
          <w:bCs/>
        </w:rPr>
        <w:t xml:space="preserve">C-SPEC </w:t>
      </w:r>
      <w:r w:rsidR="007D4084" w:rsidRPr="007D4084">
        <w:rPr>
          <w:rFonts w:ascii="Arial" w:hAnsi="Arial" w:cs="Arial"/>
          <w:b/>
          <w:bCs/>
        </w:rPr>
        <w:t xml:space="preserve">estimates of COVID-19 disease in </w:t>
      </w:r>
      <w:r w:rsidR="002278D2">
        <w:rPr>
          <w:rFonts w:ascii="Arial" w:hAnsi="Arial" w:cs="Arial"/>
          <w:b/>
          <w:bCs/>
        </w:rPr>
        <w:t>New York City</w:t>
      </w:r>
      <w:r w:rsidR="007D4084" w:rsidRPr="007D4084">
        <w:rPr>
          <w:rFonts w:ascii="Arial" w:hAnsi="Arial" w:cs="Arial"/>
          <w:b/>
          <w:bCs/>
        </w:rPr>
        <w:t>, March 24, 2020</w:t>
      </w:r>
    </w:p>
    <w:p w14:paraId="5E5F80E1" w14:textId="77777777" w:rsidR="0096656F" w:rsidRDefault="0096656F" w:rsidP="003B68BB">
      <w:pPr>
        <w:spacing w:after="0" w:line="240" w:lineRule="auto"/>
        <w:jc w:val="both"/>
        <w:rPr>
          <w:rFonts w:ascii="Arial" w:hAnsi="Arial" w:cs="Arial"/>
        </w:rPr>
      </w:pPr>
    </w:p>
    <w:p w14:paraId="4DB27F69" w14:textId="4BBC496F" w:rsidR="0001591F" w:rsidRDefault="007D4084" w:rsidP="003B68BB">
      <w:pPr>
        <w:spacing w:after="0" w:line="240" w:lineRule="auto"/>
        <w:jc w:val="both"/>
        <w:rPr>
          <w:rFonts w:ascii="Arial" w:hAnsi="Arial" w:cs="Arial"/>
        </w:rPr>
      </w:pPr>
      <w:r>
        <w:rPr>
          <w:rFonts w:ascii="Arial" w:hAnsi="Arial" w:cs="Arial"/>
        </w:rPr>
        <w:t xml:space="preserve">The </w:t>
      </w:r>
      <w:r w:rsidRPr="007D4084">
        <w:rPr>
          <w:rFonts w:ascii="Arial" w:hAnsi="Arial" w:cs="Arial"/>
        </w:rPr>
        <w:t>COVID-19 Statistics, Policy and Epidemiology Collective</w:t>
      </w:r>
      <w:r w:rsidR="0001591F" w:rsidRPr="003B68BB">
        <w:rPr>
          <w:rFonts w:ascii="Arial" w:hAnsi="Arial" w:cs="Arial"/>
        </w:rPr>
        <w:t xml:space="preserve"> developed a dynamic transmission model that tracks the possible paths of COVID-19 infection though a given population which depends on the estimated rates of infection and detection. Using data provided on 3/2</w:t>
      </w:r>
      <w:r w:rsidR="002278D2">
        <w:rPr>
          <w:rFonts w:ascii="Arial" w:hAnsi="Arial" w:cs="Arial"/>
        </w:rPr>
        <w:t>1</w:t>
      </w:r>
      <w:r w:rsidR="0001591F" w:rsidRPr="003B68BB">
        <w:rPr>
          <w:rFonts w:ascii="Arial" w:hAnsi="Arial" w:cs="Arial"/>
        </w:rPr>
        <w:t xml:space="preserve">, we fit the model to the cumulative </w:t>
      </w:r>
      <w:r w:rsidR="002278D2">
        <w:rPr>
          <w:rFonts w:ascii="Arial" w:hAnsi="Arial" w:cs="Arial"/>
        </w:rPr>
        <w:t xml:space="preserve">detected </w:t>
      </w:r>
      <w:r w:rsidR="0001591F" w:rsidRPr="003B68BB">
        <w:rPr>
          <w:rFonts w:ascii="Arial" w:hAnsi="Arial" w:cs="Arial"/>
        </w:rPr>
        <w:t xml:space="preserve">COVID-19 cases </w:t>
      </w:r>
      <w:r w:rsidR="002278D2">
        <w:rPr>
          <w:rFonts w:ascii="Arial" w:hAnsi="Arial" w:cs="Arial"/>
        </w:rPr>
        <w:t>in New York City</w:t>
      </w:r>
      <w:r w:rsidR="0001591F" w:rsidRPr="003B68BB">
        <w:rPr>
          <w:rFonts w:ascii="Arial" w:hAnsi="Arial" w:cs="Arial"/>
        </w:rPr>
        <w:t>.</w:t>
      </w:r>
    </w:p>
    <w:p w14:paraId="2F50CCEC" w14:textId="77777777" w:rsidR="003B68BB" w:rsidRPr="003B68BB" w:rsidRDefault="003B68BB" w:rsidP="003B68BB">
      <w:pPr>
        <w:spacing w:after="0" w:line="240" w:lineRule="auto"/>
        <w:jc w:val="both"/>
        <w:rPr>
          <w:rFonts w:ascii="Arial" w:hAnsi="Arial" w:cs="Arial"/>
        </w:rPr>
      </w:pPr>
    </w:p>
    <w:p w14:paraId="625C6338" w14:textId="2DE154B9" w:rsidR="003B68BB" w:rsidRDefault="003B68BB" w:rsidP="003B68BB">
      <w:pPr>
        <w:spacing w:after="0" w:line="240" w:lineRule="auto"/>
        <w:jc w:val="both"/>
        <w:rPr>
          <w:rFonts w:ascii="Arial" w:hAnsi="Arial" w:cs="Arial"/>
        </w:rPr>
      </w:pPr>
      <w:r w:rsidRPr="003B68BB">
        <w:rPr>
          <w:rFonts w:ascii="Arial" w:hAnsi="Arial" w:cs="Arial"/>
        </w:rPr>
        <w:t xml:space="preserve">We estimate the </w:t>
      </w:r>
      <w:r>
        <w:rPr>
          <w:rFonts w:ascii="Arial" w:hAnsi="Arial" w:cs="Arial"/>
        </w:rPr>
        <w:t xml:space="preserve">current </w:t>
      </w:r>
      <w:r w:rsidRPr="003B68BB">
        <w:rPr>
          <w:rFonts w:ascii="Arial" w:hAnsi="Arial" w:cs="Arial"/>
        </w:rPr>
        <w:t>rate of infection (R</w:t>
      </w:r>
      <w:r w:rsidRPr="003B68BB">
        <w:rPr>
          <w:rFonts w:ascii="Arial" w:hAnsi="Arial" w:cs="Arial"/>
          <w:vertAlign w:val="subscript"/>
        </w:rPr>
        <w:t>0</w:t>
      </w:r>
      <w:r w:rsidRPr="003B68BB">
        <w:rPr>
          <w:rFonts w:ascii="Arial" w:hAnsi="Arial" w:cs="Arial"/>
        </w:rPr>
        <w:t>)</w:t>
      </w:r>
      <w:r>
        <w:rPr>
          <w:rFonts w:ascii="Arial" w:hAnsi="Arial" w:cs="Arial"/>
        </w:rPr>
        <w:t xml:space="preserve"> in </w:t>
      </w:r>
      <w:r w:rsidR="002278D2">
        <w:rPr>
          <w:rFonts w:ascii="Arial" w:hAnsi="Arial" w:cs="Arial"/>
        </w:rPr>
        <w:t>New York City</w:t>
      </w:r>
      <w:r w:rsidR="002278D2" w:rsidRPr="003B68BB">
        <w:rPr>
          <w:rFonts w:ascii="Arial" w:hAnsi="Arial" w:cs="Arial"/>
        </w:rPr>
        <w:t xml:space="preserve"> </w:t>
      </w:r>
      <w:r w:rsidR="00BC4C08">
        <w:rPr>
          <w:rFonts w:ascii="Arial" w:hAnsi="Arial" w:cs="Arial"/>
        </w:rPr>
        <w:t xml:space="preserve">to be </w:t>
      </w:r>
      <w:r w:rsidR="002278D2">
        <w:rPr>
          <w:rFonts w:ascii="Arial" w:hAnsi="Arial" w:cs="Arial"/>
        </w:rPr>
        <w:t xml:space="preserve">between 2.2 and 3.2, and we provide projections for 3 different estimates of </w:t>
      </w:r>
      <w:r w:rsidR="002278D2" w:rsidRPr="003B68BB">
        <w:rPr>
          <w:rFonts w:ascii="Arial" w:hAnsi="Arial" w:cs="Arial"/>
        </w:rPr>
        <w:t>R</w:t>
      </w:r>
      <w:r w:rsidR="002278D2" w:rsidRPr="003B68BB">
        <w:rPr>
          <w:rFonts w:ascii="Arial" w:hAnsi="Arial" w:cs="Arial"/>
          <w:vertAlign w:val="subscript"/>
        </w:rPr>
        <w:t>0</w:t>
      </w:r>
      <w:r w:rsidR="002278D2">
        <w:rPr>
          <w:rFonts w:ascii="Arial" w:hAnsi="Arial" w:cs="Arial"/>
        </w:rPr>
        <w:t xml:space="preserve"> </w:t>
      </w:r>
      <w:r w:rsidR="00D722E3">
        <w:rPr>
          <w:rFonts w:ascii="Arial" w:hAnsi="Arial" w:cs="Arial"/>
        </w:rPr>
        <w:t>(See Appendix 1, Model Fits)</w:t>
      </w:r>
      <w:r>
        <w:rPr>
          <w:rFonts w:ascii="Arial" w:hAnsi="Arial" w:cs="Arial"/>
        </w:rPr>
        <w:t>, with some caveats:</w:t>
      </w:r>
    </w:p>
    <w:p w14:paraId="7AB13039" w14:textId="48BF663B" w:rsidR="003B68BB" w:rsidRDefault="003B68BB" w:rsidP="003B68BB">
      <w:pPr>
        <w:pStyle w:val="ListParagraph"/>
        <w:numPr>
          <w:ilvl w:val="0"/>
          <w:numId w:val="2"/>
        </w:numPr>
        <w:spacing w:after="0" w:line="240" w:lineRule="auto"/>
        <w:jc w:val="both"/>
        <w:rPr>
          <w:rFonts w:ascii="Arial" w:hAnsi="Arial" w:cs="Arial"/>
        </w:rPr>
      </w:pPr>
      <w:r>
        <w:rPr>
          <w:rFonts w:ascii="Arial" w:hAnsi="Arial" w:cs="Arial"/>
        </w:rPr>
        <w:t xml:space="preserve">This estimate was fit to </w:t>
      </w:r>
      <w:r w:rsidR="002278D2">
        <w:rPr>
          <w:rFonts w:ascii="Arial" w:hAnsi="Arial" w:cs="Arial"/>
        </w:rPr>
        <w:t>4</w:t>
      </w:r>
      <w:r>
        <w:rPr>
          <w:rFonts w:ascii="Arial" w:hAnsi="Arial" w:cs="Arial"/>
        </w:rPr>
        <w:t xml:space="preserve"> days of </w:t>
      </w:r>
      <w:r w:rsidR="002278D2">
        <w:rPr>
          <w:rFonts w:ascii="Arial" w:hAnsi="Arial" w:cs="Arial"/>
        </w:rPr>
        <w:t>detected cases</w:t>
      </w:r>
      <w:r>
        <w:rPr>
          <w:rFonts w:ascii="Arial" w:hAnsi="Arial" w:cs="Arial"/>
        </w:rPr>
        <w:t xml:space="preserve">. </w:t>
      </w:r>
      <w:r w:rsidR="002278D2">
        <w:rPr>
          <w:rFonts w:ascii="Arial" w:hAnsi="Arial" w:cs="Arial"/>
        </w:rPr>
        <w:t>If</w:t>
      </w:r>
      <w:r w:rsidR="002278D2">
        <w:rPr>
          <w:rFonts w:ascii="Arial" w:hAnsi="Arial" w:cs="Arial"/>
        </w:rPr>
        <w:t xml:space="preserve"> </w:t>
      </w:r>
      <w:r w:rsidR="002278D2">
        <w:rPr>
          <w:rFonts w:ascii="Arial" w:hAnsi="Arial" w:cs="Arial"/>
        </w:rPr>
        <w:t xml:space="preserve">New York City is able to </w:t>
      </w:r>
      <w:r w:rsidR="00061A18">
        <w:rPr>
          <w:rFonts w:ascii="Arial" w:hAnsi="Arial" w:cs="Arial"/>
        </w:rPr>
        <w:t>up testing capacity, we may be able to include more data points and shrink the uncertainty around our estimate.</w:t>
      </w:r>
    </w:p>
    <w:p w14:paraId="118B203B" w14:textId="2EC2C9E6" w:rsidR="003B68BB" w:rsidRDefault="00061A18" w:rsidP="003B68BB">
      <w:pPr>
        <w:pStyle w:val="ListParagraph"/>
        <w:numPr>
          <w:ilvl w:val="0"/>
          <w:numId w:val="2"/>
        </w:numPr>
        <w:spacing w:after="0" w:line="240" w:lineRule="auto"/>
        <w:jc w:val="both"/>
        <w:rPr>
          <w:rFonts w:ascii="Arial" w:hAnsi="Arial" w:cs="Arial"/>
        </w:rPr>
      </w:pPr>
      <w:r>
        <w:rPr>
          <w:rFonts w:ascii="Arial" w:hAnsi="Arial" w:cs="Arial"/>
        </w:rPr>
        <w:t>If</w:t>
      </w:r>
      <w:r w:rsidR="003B68BB">
        <w:rPr>
          <w:rFonts w:ascii="Arial" w:hAnsi="Arial" w:cs="Arial"/>
        </w:rPr>
        <w:t xml:space="preserve"> social distancing efforts</w:t>
      </w:r>
      <w:r>
        <w:rPr>
          <w:rFonts w:ascii="Arial" w:hAnsi="Arial" w:cs="Arial"/>
        </w:rPr>
        <w:t xml:space="preserve"> are implemented, </w:t>
      </w:r>
      <w:r w:rsidRPr="003B68BB">
        <w:rPr>
          <w:rFonts w:ascii="Arial" w:hAnsi="Arial" w:cs="Arial"/>
        </w:rPr>
        <w:t>R</w:t>
      </w:r>
      <w:r w:rsidRPr="003B68BB">
        <w:rPr>
          <w:rFonts w:ascii="Arial" w:hAnsi="Arial" w:cs="Arial"/>
          <w:vertAlign w:val="subscript"/>
        </w:rPr>
        <w:t>0</w:t>
      </w:r>
      <w:r>
        <w:rPr>
          <w:rFonts w:ascii="Arial" w:hAnsi="Arial" w:cs="Arial"/>
          <w:vertAlign w:val="subscript"/>
        </w:rPr>
        <w:t xml:space="preserve"> </w:t>
      </w:r>
      <w:r>
        <w:rPr>
          <w:rFonts w:ascii="Arial" w:hAnsi="Arial" w:cs="Arial"/>
        </w:rPr>
        <w:t>may decrease</w:t>
      </w:r>
    </w:p>
    <w:p w14:paraId="66683CA8" w14:textId="6597FD2B" w:rsidR="00D722E3" w:rsidRDefault="00D722E3" w:rsidP="00D722E3">
      <w:pPr>
        <w:spacing w:after="0" w:line="240" w:lineRule="auto"/>
        <w:jc w:val="both"/>
        <w:rPr>
          <w:rFonts w:ascii="Arial" w:hAnsi="Arial" w:cs="Arial"/>
        </w:rPr>
      </w:pPr>
    </w:p>
    <w:p w14:paraId="12D838CF" w14:textId="7C42C265" w:rsidR="00D722E3" w:rsidRDefault="00061A18" w:rsidP="00D722E3">
      <w:pPr>
        <w:spacing w:after="0" w:line="240" w:lineRule="auto"/>
        <w:jc w:val="both"/>
        <w:rPr>
          <w:rFonts w:ascii="Arial" w:hAnsi="Arial" w:cs="Arial"/>
        </w:rPr>
      </w:pPr>
      <w:r>
        <w:rPr>
          <w:rFonts w:ascii="Arial" w:hAnsi="Arial" w:cs="Arial"/>
        </w:rPr>
        <w:t xml:space="preserve">We modeled the impact of social distancing under various scenarios consistent with the current case trajectory projected out to the end of April (6 weeks after the implementation of social distancing directives in NYC). </w:t>
      </w:r>
    </w:p>
    <w:p w14:paraId="0E0CDF37" w14:textId="48D5D261" w:rsidR="0054375B" w:rsidRDefault="00D722E3" w:rsidP="00D722E3">
      <w:pPr>
        <w:spacing w:after="0" w:line="240" w:lineRule="auto"/>
        <w:jc w:val="both"/>
        <w:rPr>
          <w:rFonts w:ascii="Arial" w:hAnsi="Arial" w:cs="Arial"/>
        </w:rPr>
      </w:pPr>
      <w:r>
        <w:rPr>
          <w:rFonts w:ascii="Arial" w:hAnsi="Arial" w:cs="Arial"/>
        </w:rPr>
        <w:t xml:space="preserve">With the current rate of infection, and without social distancing measures, </w:t>
      </w:r>
      <w:r w:rsidR="009F3051">
        <w:rPr>
          <w:rFonts w:ascii="Arial" w:hAnsi="Arial" w:cs="Arial"/>
        </w:rPr>
        <w:t>cumulative cases could hit 2 million in the most optimistic scenario, and top 8 million in the most pessimistic</w:t>
      </w:r>
      <w:r w:rsidR="0054375B">
        <w:rPr>
          <w:rFonts w:ascii="Arial" w:hAnsi="Arial" w:cs="Arial"/>
        </w:rPr>
        <w:t>.</w:t>
      </w:r>
    </w:p>
    <w:p w14:paraId="7740DE0B" w14:textId="19088C55" w:rsidR="0054375B" w:rsidRDefault="0054375B" w:rsidP="00D722E3">
      <w:pPr>
        <w:spacing w:after="0" w:line="240" w:lineRule="auto"/>
        <w:jc w:val="both"/>
        <w:rPr>
          <w:rFonts w:ascii="Arial" w:hAnsi="Arial" w:cs="Arial"/>
          <w:b/>
        </w:rPr>
      </w:pPr>
    </w:p>
    <w:p w14:paraId="18CEB8C2" w14:textId="77777777" w:rsidR="0054375B" w:rsidRDefault="0054375B" w:rsidP="00D722E3">
      <w:pPr>
        <w:spacing w:after="0" w:line="240" w:lineRule="auto"/>
        <w:jc w:val="both"/>
        <w:rPr>
          <w:rFonts w:ascii="Arial" w:hAnsi="Arial" w:cs="Arial"/>
          <w:b/>
        </w:rPr>
      </w:pPr>
      <w:r>
        <w:rPr>
          <w:rFonts w:ascii="Arial" w:hAnsi="Arial" w:cs="Arial"/>
          <w:b/>
        </w:rPr>
        <w:t>R</w:t>
      </w:r>
      <w:r>
        <w:rPr>
          <w:rFonts w:ascii="Arial" w:hAnsi="Arial" w:cs="Arial"/>
          <w:b/>
          <w:vertAlign w:val="subscript"/>
        </w:rPr>
        <w:t>0</w:t>
      </w:r>
      <w:r>
        <w:rPr>
          <w:rFonts w:ascii="Arial" w:hAnsi="Arial" w:cs="Arial"/>
          <w:b/>
        </w:rPr>
        <w:t xml:space="preserve"> = 2.2</w:t>
      </w:r>
    </w:p>
    <w:p w14:paraId="0D85E286" w14:textId="77777777" w:rsidR="0054375B" w:rsidRDefault="0054375B" w:rsidP="00D722E3">
      <w:pPr>
        <w:spacing w:after="0" w:line="240" w:lineRule="auto"/>
        <w:jc w:val="both"/>
        <w:rPr>
          <w:rFonts w:ascii="Arial" w:hAnsi="Arial" w:cs="Arial"/>
          <w:b/>
        </w:rPr>
      </w:pPr>
    </w:p>
    <w:p w14:paraId="7C55C227" w14:textId="77777777" w:rsidR="0054375B" w:rsidRDefault="0054375B" w:rsidP="00D722E3">
      <w:pPr>
        <w:spacing w:after="0" w:line="240" w:lineRule="auto"/>
        <w:jc w:val="both"/>
        <w:rPr>
          <w:rFonts w:ascii="Arial" w:hAnsi="Arial" w:cs="Arial"/>
          <w:b/>
        </w:rPr>
      </w:pPr>
      <w:r>
        <w:rPr>
          <w:rFonts w:ascii="Arial" w:hAnsi="Arial" w:cs="Arial"/>
          <w:noProof/>
        </w:rPr>
        <w:drawing>
          <wp:inline distT="0" distB="0" distL="0" distR="0" wp14:anchorId="4DCDA3FE" wp14:editId="38E4661E">
            <wp:extent cx="3622767" cy="17998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l_fig2_No_SD_R0_2.2.pdf"/>
                    <pic:cNvPicPr/>
                  </pic:nvPicPr>
                  <pic:blipFill rotWithShape="1">
                    <a:blip r:embed="rId5">
                      <a:extLst>
                        <a:ext uri="{28A0092B-C50C-407E-A947-70E740481C1C}">
                          <a14:useLocalDpi xmlns:a14="http://schemas.microsoft.com/office/drawing/2010/main" val="0"/>
                        </a:ext>
                      </a:extLst>
                    </a:blip>
                    <a:srcRect t="7732"/>
                    <a:stretch/>
                  </pic:blipFill>
                  <pic:spPr bwMode="auto">
                    <a:xfrm>
                      <a:off x="0" y="0"/>
                      <a:ext cx="3637386" cy="1807154"/>
                    </a:xfrm>
                    <a:prstGeom prst="rect">
                      <a:avLst/>
                    </a:prstGeom>
                    <a:ln>
                      <a:noFill/>
                    </a:ln>
                    <a:extLst>
                      <a:ext uri="{53640926-AAD7-44D8-BBD7-CCE9431645EC}">
                        <a14:shadowObscured xmlns:a14="http://schemas.microsoft.com/office/drawing/2010/main"/>
                      </a:ext>
                    </a:extLst>
                  </pic:spPr>
                </pic:pic>
              </a:graphicData>
            </a:graphic>
          </wp:inline>
        </w:drawing>
      </w:r>
    </w:p>
    <w:p w14:paraId="6A04677C" w14:textId="77777777" w:rsidR="0054375B" w:rsidRDefault="0054375B" w:rsidP="0054375B">
      <w:pPr>
        <w:spacing w:after="0" w:line="240" w:lineRule="auto"/>
        <w:jc w:val="both"/>
        <w:rPr>
          <w:rFonts w:ascii="Arial" w:hAnsi="Arial" w:cs="Arial"/>
          <w:b/>
        </w:rPr>
      </w:pPr>
    </w:p>
    <w:p w14:paraId="7ED9D83E" w14:textId="52F3B21A" w:rsidR="0054375B" w:rsidRDefault="0054375B" w:rsidP="0054375B">
      <w:pPr>
        <w:spacing w:after="0" w:line="240" w:lineRule="auto"/>
        <w:jc w:val="both"/>
        <w:rPr>
          <w:rFonts w:ascii="Arial" w:hAnsi="Arial" w:cs="Arial"/>
          <w:b/>
        </w:rPr>
      </w:pPr>
      <w:r>
        <w:rPr>
          <w:rFonts w:ascii="Arial" w:hAnsi="Arial" w:cs="Arial"/>
          <w:b/>
        </w:rPr>
        <w:t>R</w:t>
      </w:r>
      <w:r>
        <w:rPr>
          <w:rFonts w:ascii="Arial" w:hAnsi="Arial" w:cs="Arial"/>
          <w:b/>
          <w:vertAlign w:val="subscript"/>
        </w:rPr>
        <w:t>0</w:t>
      </w:r>
      <w:r>
        <w:rPr>
          <w:rFonts w:ascii="Arial" w:hAnsi="Arial" w:cs="Arial"/>
          <w:b/>
        </w:rPr>
        <w:t xml:space="preserve"> = 2.</w:t>
      </w:r>
      <w:r>
        <w:rPr>
          <w:rFonts w:ascii="Arial" w:hAnsi="Arial" w:cs="Arial"/>
          <w:b/>
        </w:rPr>
        <w:t>8</w:t>
      </w:r>
    </w:p>
    <w:p w14:paraId="548704EC" w14:textId="653CD3F4" w:rsidR="0054375B" w:rsidRDefault="0054375B" w:rsidP="00D722E3">
      <w:pPr>
        <w:spacing w:after="0" w:line="240" w:lineRule="auto"/>
        <w:jc w:val="both"/>
        <w:rPr>
          <w:rFonts w:ascii="Arial" w:hAnsi="Arial" w:cs="Arial"/>
          <w:b/>
        </w:rPr>
      </w:pPr>
      <w:r>
        <w:rPr>
          <w:rFonts w:ascii="Arial" w:hAnsi="Arial" w:cs="Arial"/>
          <w:b/>
          <w:noProof/>
        </w:rPr>
        <w:drawing>
          <wp:inline distT="0" distB="0" distL="0" distR="0" wp14:anchorId="699C34B2" wp14:editId="416ECE78">
            <wp:extent cx="3666321"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l_fig2_No_SD_R0_2.8.pdf"/>
                    <pic:cNvPicPr/>
                  </pic:nvPicPr>
                  <pic:blipFill rotWithShape="1">
                    <a:blip r:embed="rId6">
                      <a:extLst>
                        <a:ext uri="{28A0092B-C50C-407E-A947-70E740481C1C}">
                          <a14:useLocalDpi xmlns:a14="http://schemas.microsoft.com/office/drawing/2010/main" val="0"/>
                        </a:ext>
                      </a:extLst>
                    </a:blip>
                    <a:srcRect t="7364"/>
                    <a:stretch/>
                  </pic:blipFill>
                  <pic:spPr bwMode="auto">
                    <a:xfrm>
                      <a:off x="0" y="0"/>
                      <a:ext cx="3681172" cy="1836208"/>
                    </a:xfrm>
                    <a:prstGeom prst="rect">
                      <a:avLst/>
                    </a:prstGeom>
                    <a:ln>
                      <a:noFill/>
                    </a:ln>
                    <a:extLst>
                      <a:ext uri="{53640926-AAD7-44D8-BBD7-CCE9431645EC}">
                        <a14:shadowObscured xmlns:a14="http://schemas.microsoft.com/office/drawing/2010/main"/>
                      </a:ext>
                    </a:extLst>
                  </pic:spPr>
                </pic:pic>
              </a:graphicData>
            </a:graphic>
          </wp:inline>
        </w:drawing>
      </w:r>
    </w:p>
    <w:p w14:paraId="78E32ED0" w14:textId="77777777" w:rsidR="0054375B" w:rsidRDefault="0054375B" w:rsidP="0054375B">
      <w:pPr>
        <w:spacing w:after="0" w:line="240" w:lineRule="auto"/>
        <w:jc w:val="both"/>
        <w:rPr>
          <w:rFonts w:ascii="Arial" w:hAnsi="Arial" w:cs="Arial"/>
          <w:b/>
        </w:rPr>
      </w:pPr>
    </w:p>
    <w:p w14:paraId="70C79CD1" w14:textId="77777777" w:rsidR="0054375B" w:rsidRDefault="0054375B">
      <w:pPr>
        <w:rPr>
          <w:rFonts w:ascii="Arial" w:hAnsi="Arial" w:cs="Arial"/>
          <w:b/>
        </w:rPr>
      </w:pPr>
      <w:r>
        <w:rPr>
          <w:rFonts w:ascii="Arial" w:hAnsi="Arial" w:cs="Arial"/>
          <w:b/>
        </w:rPr>
        <w:br w:type="page"/>
      </w:r>
    </w:p>
    <w:p w14:paraId="5AD4BC6E" w14:textId="0FCAC3D6" w:rsidR="0054375B" w:rsidRDefault="0054375B" w:rsidP="0054375B">
      <w:pPr>
        <w:spacing w:after="0" w:line="240" w:lineRule="auto"/>
        <w:jc w:val="both"/>
        <w:rPr>
          <w:rFonts w:ascii="Arial" w:hAnsi="Arial" w:cs="Arial"/>
          <w:b/>
        </w:rPr>
      </w:pPr>
      <w:r>
        <w:rPr>
          <w:rFonts w:ascii="Arial" w:hAnsi="Arial" w:cs="Arial"/>
          <w:b/>
        </w:rPr>
        <w:lastRenderedPageBreak/>
        <w:t>R</w:t>
      </w:r>
      <w:r>
        <w:rPr>
          <w:rFonts w:ascii="Arial" w:hAnsi="Arial" w:cs="Arial"/>
          <w:b/>
          <w:vertAlign w:val="subscript"/>
        </w:rPr>
        <w:t>0</w:t>
      </w:r>
      <w:r>
        <w:rPr>
          <w:rFonts w:ascii="Arial" w:hAnsi="Arial" w:cs="Arial"/>
          <w:b/>
        </w:rPr>
        <w:t xml:space="preserve"> = </w:t>
      </w:r>
      <w:r>
        <w:rPr>
          <w:rFonts w:ascii="Arial" w:hAnsi="Arial" w:cs="Arial"/>
          <w:b/>
        </w:rPr>
        <w:t>3</w:t>
      </w:r>
      <w:r>
        <w:rPr>
          <w:rFonts w:ascii="Arial" w:hAnsi="Arial" w:cs="Arial"/>
          <w:b/>
        </w:rPr>
        <w:t>.2</w:t>
      </w:r>
    </w:p>
    <w:p w14:paraId="41B75AF1" w14:textId="6666DC84" w:rsidR="00D722E3" w:rsidRPr="00264BB4" w:rsidRDefault="00D722E3" w:rsidP="00D722E3">
      <w:pPr>
        <w:spacing w:after="0" w:line="240" w:lineRule="auto"/>
        <w:jc w:val="both"/>
        <w:rPr>
          <w:rFonts w:ascii="Arial" w:hAnsi="Arial" w:cs="Arial"/>
          <w:b/>
        </w:rPr>
      </w:pPr>
    </w:p>
    <w:p w14:paraId="58DEDC1E" w14:textId="0D4159A3" w:rsidR="0054375B" w:rsidRDefault="0054375B" w:rsidP="00D722E3">
      <w:pPr>
        <w:spacing w:after="0" w:line="240" w:lineRule="auto"/>
        <w:jc w:val="both"/>
        <w:rPr>
          <w:rFonts w:ascii="Arial" w:hAnsi="Arial" w:cs="Arial"/>
        </w:rPr>
      </w:pPr>
      <w:r>
        <w:rPr>
          <w:rFonts w:ascii="Arial" w:hAnsi="Arial" w:cs="Arial"/>
          <w:noProof/>
        </w:rPr>
        <w:drawing>
          <wp:inline distT="0" distB="0" distL="0" distR="0" wp14:anchorId="1F187CF6" wp14:editId="5EDC0D9A">
            <wp:extent cx="3912124" cy="19265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l_fig2_No_SD_R0_3.2.pdf"/>
                    <pic:cNvPicPr/>
                  </pic:nvPicPr>
                  <pic:blipFill rotWithShape="1">
                    <a:blip r:embed="rId7">
                      <a:extLst>
                        <a:ext uri="{28A0092B-C50C-407E-A947-70E740481C1C}">
                          <a14:useLocalDpi xmlns:a14="http://schemas.microsoft.com/office/drawing/2010/main" val="0"/>
                        </a:ext>
                      </a:extLst>
                    </a:blip>
                    <a:srcRect t="8542"/>
                    <a:stretch/>
                  </pic:blipFill>
                  <pic:spPr bwMode="auto">
                    <a:xfrm>
                      <a:off x="0" y="0"/>
                      <a:ext cx="3927820" cy="1934318"/>
                    </a:xfrm>
                    <a:prstGeom prst="rect">
                      <a:avLst/>
                    </a:prstGeom>
                    <a:ln>
                      <a:noFill/>
                    </a:ln>
                    <a:extLst>
                      <a:ext uri="{53640926-AAD7-44D8-BBD7-CCE9431645EC}">
                        <a14:shadowObscured xmlns:a14="http://schemas.microsoft.com/office/drawing/2010/main"/>
                      </a:ext>
                    </a:extLst>
                  </pic:spPr>
                </pic:pic>
              </a:graphicData>
            </a:graphic>
          </wp:inline>
        </w:drawing>
      </w:r>
    </w:p>
    <w:p w14:paraId="7303F950" w14:textId="77777777" w:rsidR="0054375B" w:rsidRDefault="0054375B" w:rsidP="00D722E3">
      <w:pPr>
        <w:spacing w:after="0" w:line="240" w:lineRule="auto"/>
        <w:jc w:val="both"/>
        <w:rPr>
          <w:rFonts w:ascii="Arial" w:hAnsi="Arial" w:cs="Arial"/>
        </w:rPr>
      </w:pPr>
    </w:p>
    <w:p w14:paraId="0DFCE55F" w14:textId="35CE1B13" w:rsidR="00D722E3" w:rsidRDefault="00D722E3" w:rsidP="00D722E3">
      <w:pPr>
        <w:spacing w:after="0" w:line="240" w:lineRule="auto"/>
        <w:jc w:val="both"/>
        <w:rPr>
          <w:rFonts w:ascii="Arial" w:hAnsi="Arial" w:cs="Arial"/>
        </w:rPr>
      </w:pPr>
      <w:r>
        <w:rPr>
          <w:rFonts w:ascii="Arial" w:hAnsi="Arial" w:cs="Arial"/>
        </w:rPr>
        <w:t xml:space="preserve">With </w:t>
      </w:r>
      <w:r w:rsidR="0054375B">
        <w:rPr>
          <w:rFonts w:ascii="Arial" w:hAnsi="Arial" w:cs="Arial"/>
        </w:rPr>
        <w:t xml:space="preserve">social distancing implemented, </w:t>
      </w:r>
      <w:r w:rsidR="008F4D33">
        <w:rPr>
          <w:rFonts w:ascii="Arial" w:hAnsi="Arial" w:cs="Arial"/>
        </w:rPr>
        <w:t>cumulative cases and hence hospitalizations will be reduced significantly. The figures below show the range of percentage reduction in cumulative cases at day 50 for each R</w:t>
      </w:r>
      <w:r w:rsidR="008F4D33">
        <w:rPr>
          <w:rFonts w:ascii="Arial" w:hAnsi="Arial" w:cs="Arial"/>
          <w:vertAlign w:val="subscript"/>
        </w:rPr>
        <w:t>0</w:t>
      </w:r>
      <w:r w:rsidR="008F4D33">
        <w:rPr>
          <w:rFonts w:ascii="Arial" w:hAnsi="Arial" w:cs="Arial"/>
        </w:rPr>
        <w:t xml:space="preserve"> scenario. Cases will drop between 20% and 65%</w:t>
      </w:r>
    </w:p>
    <w:p w14:paraId="7A436469" w14:textId="4898D4D9" w:rsidR="00D722E3" w:rsidRDefault="008F4D33" w:rsidP="00D722E3">
      <w:pPr>
        <w:spacing w:after="0" w:line="240" w:lineRule="auto"/>
        <w:jc w:val="both"/>
        <w:rPr>
          <w:rFonts w:ascii="Arial" w:hAnsi="Arial" w:cs="Arial"/>
        </w:rPr>
      </w:pPr>
      <w:r>
        <w:rPr>
          <w:rFonts w:ascii="Arial" w:hAnsi="Arial" w:cs="Arial"/>
          <w:noProof/>
        </w:rPr>
        <w:drawing>
          <wp:inline distT="0" distB="0" distL="0" distR="0" wp14:anchorId="610F0610" wp14:editId="7FBFF185">
            <wp:extent cx="1866506" cy="14517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xplot_R0_2.2_SD_25.pdf"/>
                    <pic:cNvPicPr/>
                  </pic:nvPicPr>
                  <pic:blipFill>
                    <a:blip r:embed="rId8">
                      <a:extLst>
                        <a:ext uri="{28A0092B-C50C-407E-A947-70E740481C1C}">
                          <a14:useLocalDpi xmlns:a14="http://schemas.microsoft.com/office/drawing/2010/main" val="0"/>
                        </a:ext>
                      </a:extLst>
                    </a:blip>
                    <a:stretch>
                      <a:fillRect/>
                    </a:stretch>
                  </pic:blipFill>
                  <pic:spPr>
                    <a:xfrm>
                      <a:off x="0" y="0"/>
                      <a:ext cx="1889279" cy="1469440"/>
                    </a:xfrm>
                    <a:prstGeom prst="rect">
                      <a:avLst/>
                    </a:prstGeom>
                  </pic:spPr>
                </pic:pic>
              </a:graphicData>
            </a:graphic>
          </wp:inline>
        </w:drawing>
      </w:r>
      <w:r>
        <w:rPr>
          <w:rFonts w:ascii="Arial" w:hAnsi="Arial" w:cs="Arial"/>
          <w:noProof/>
        </w:rPr>
        <w:drawing>
          <wp:inline distT="0" distB="0" distL="0" distR="0" wp14:anchorId="1C85D1B5" wp14:editId="320FF13F">
            <wp:extent cx="1842269" cy="1432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xplot_R0_2.8_SD_25.pdf"/>
                    <pic:cNvPicPr/>
                  </pic:nvPicPr>
                  <pic:blipFill>
                    <a:blip r:embed="rId9">
                      <a:extLst>
                        <a:ext uri="{28A0092B-C50C-407E-A947-70E740481C1C}">
                          <a14:useLocalDpi xmlns:a14="http://schemas.microsoft.com/office/drawing/2010/main" val="0"/>
                        </a:ext>
                      </a:extLst>
                    </a:blip>
                    <a:stretch>
                      <a:fillRect/>
                    </a:stretch>
                  </pic:blipFill>
                  <pic:spPr>
                    <a:xfrm>
                      <a:off x="0" y="0"/>
                      <a:ext cx="1882288" cy="1464001"/>
                    </a:xfrm>
                    <a:prstGeom prst="rect">
                      <a:avLst/>
                    </a:prstGeom>
                  </pic:spPr>
                </pic:pic>
              </a:graphicData>
            </a:graphic>
          </wp:inline>
        </w:drawing>
      </w:r>
      <w:r>
        <w:rPr>
          <w:rFonts w:ascii="Arial" w:hAnsi="Arial" w:cs="Arial"/>
          <w:noProof/>
        </w:rPr>
        <w:drawing>
          <wp:inline distT="0" distB="0" distL="0" distR="0" wp14:anchorId="75B06CD9" wp14:editId="104E3AF6">
            <wp:extent cx="1894159" cy="1473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xplot_R0_3.2_SD_25.pdf"/>
                    <pic:cNvPicPr/>
                  </pic:nvPicPr>
                  <pic:blipFill>
                    <a:blip r:embed="rId10">
                      <a:extLst>
                        <a:ext uri="{28A0092B-C50C-407E-A947-70E740481C1C}">
                          <a14:useLocalDpi xmlns:a14="http://schemas.microsoft.com/office/drawing/2010/main" val="0"/>
                        </a:ext>
                      </a:extLst>
                    </a:blip>
                    <a:stretch>
                      <a:fillRect/>
                    </a:stretch>
                  </pic:blipFill>
                  <pic:spPr>
                    <a:xfrm>
                      <a:off x="0" y="0"/>
                      <a:ext cx="1911763" cy="1486927"/>
                    </a:xfrm>
                    <a:prstGeom prst="rect">
                      <a:avLst/>
                    </a:prstGeom>
                  </pic:spPr>
                </pic:pic>
              </a:graphicData>
            </a:graphic>
          </wp:inline>
        </w:drawing>
      </w:r>
    </w:p>
    <w:p w14:paraId="6D4F8E55" w14:textId="77777777" w:rsidR="008F4D33" w:rsidRPr="00D722E3" w:rsidRDefault="008F4D33" w:rsidP="00D722E3">
      <w:pPr>
        <w:spacing w:after="0" w:line="240" w:lineRule="auto"/>
        <w:jc w:val="both"/>
        <w:rPr>
          <w:rFonts w:ascii="Arial" w:hAnsi="Arial" w:cs="Arial"/>
        </w:rPr>
      </w:pPr>
    </w:p>
    <w:p w14:paraId="32B0F880" w14:textId="067A29FA" w:rsidR="00D722E3" w:rsidRDefault="003B4B1D" w:rsidP="003B4B1D">
      <w:pPr>
        <w:spacing w:after="0" w:line="240" w:lineRule="auto"/>
        <w:jc w:val="both"/>
        <w:rPr>
          <w:rFonts w:ascii="Arial" w:hAnsi="Arial" w:cs="Arial"/>
        </w:rPr>
      </w:pPr>
      <w:r>
        <w:rPr>
          <w:rFonts w:ascii="Arial" w:hAnsi="Arial" w:cs="Arial"/>
        </w:rPr>
        <w:t xml:space="preserve">These </w:t>
      </w:r>
      <w:r w:rsidR="0096656F">
        <w:rPr>
          <w:rFonts w:ascii="Arial" w:hAnsi="Arial" w:cs="Arial"/>
        </w:rPr>
        <w:t xml:space="preserve"> measures </w:t>
      </w:r>
      <w:r>
        <w:rPr>
          <w:rFonts w:ascii="Arial" w:hAnsi="Arial" w:cs="Arial"/>
        </w:rPr>
        <w:t>will also increase the amount of time before hospitals are at capacity. Using the rough estimate of 53,000 hospital beds in New York City, social distancing measures can buy between 2 and 12 days to increase hospital capacity.</w:t>
      </w:r>
    </w:p>
    <w:p w14:paraId="3869C3D2" w14:textId="77777777" w:rsidR="003B4B1D" w:rsidRDefault="003B4B1D" w:rsidP="003B4B1D">
      <w:pPr>
        <w:spacing w:after="0" w:line="240" w:lineRule="auto"/>
        <w:jc w:val="both"/>
        <w:rPr>
          <w:rFonts w:ascii="Arial" w:hAnsi="Arial" w:cs="Arial"/>
        </w:rPr>
      </w:pPr>
    </w:p>
    <w:p w14:paraId="40D83D7B" w14:textId="68A7ACA8" w:rsidR="007D4084" w:rsidRDefault="003B4B1D" w:rsidP="002E6A07">
      <w:pPr>
        <w:spacing w:after="0" w:line="240" w:lineRule="auto"/>
        <w:jc w:val="both"/>
        <w:rPr>
          <w:rFonts w:ascii="Arial" w:hAnsi="Arial" w:cs="Arial"/>
        </w:rPr>
      </w:pPr>
      <w:r>
        <w:rPr>
          <w:rFonts w:ascii="Arial" w:hAnsi="Arial" w:cs="Arial"/>
          <w:noProof/>
        </w:rPr>
        <w:drawing>
          <wp:inline distT="0" distB="0" distL="0" distR="0" wp14:anchorId="2E470190" wp14:editId="3435170D">
            <wp:extent cx="2661053" cy="14328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traBedDays_R0_2.2_SD_25.pdf"/>
                    <pic:cNvPicPr/>
                  </pic:nvPicPr>
                  <pic:blipFill>
                    <a:blip r:embed="rId11">
                      <a:extLst>
                        <a:ext uri="{28A0092B-C50C-407E-A947-70E740481C1C}">
                          <a14:useLocalDpi xmlns:a14="http://schemas.microsoft.com/office/drawing/2010/main" val="0"/>
                        </a:ext>
                      </a:extLst>
                    </a:blip>
                    <a:stretch>
                      <a:fillRect/>
                    </a:stretch>
                  </pic:blipFill>
                  <pic:spPr>
                    <a:xfrm>
                      <a:off x="0" y="0"/>
                      <a:ext cx="2678910" cy="1442489"/>
                    </a:xfrm>
                    <a:prstGeom prst="rect">
                      <a:avLst/>
                    </a:prstGeom>
                  </pic:spPr>
                </pic:pic>
              </a:graphicData>
            </a:graphic>
          </wp:inline>
        </w:drawing>
      </w:r>
      <w:r>
        <w:rPr>
          <w:rFonts w:ascii="Arial" w:hAnsi="Arial" w:cs="Arial"/>
          <w:noProof/>
        </w:rPr>
        <w:drawing>
          <wp:inline distT="0" distB="0" distL="0" distR="0" wp14:anchorId="5D8AC5DA" wp14:editId="4286F928">
            <wp:extent cx="2643544" cy="14234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xtraBedDays_R0_2.8_SD_25.pdf"/>
                    <pic:cNvPicPr/>
                  </pic:nvPicPr>
                  <pic:blipFill>
                    <a:blip r:embed="rId12">
                      <a:extLst>
                        <a:ext uri="{28A0092B-C50C-407E-A947-70E740481C1C}">
                          <a14:useLocalDpi xmlns:a14="http://schemas.microsoft.com/office/drawing/2010/main" val="0"/>
                        </a:ext>
                      </a:extLst>
                    </a:blip>
                    <a:stretch>
                      <a:fillRect/>
                    </a:stretch>
                  </pic:blipFill>
                  <pic:spPr>
                    <a:xfrm>
                      <a:off x="0" y="0"/>
                      <a:ext cx="2669968" cy="1437675"/>
                    </a:xfrm>
                    <a:prstGeom prst="rect">
                      <a:avLst/>
                    </a:prstGeom>
                  </pic:spPr>
                </pic:pic>
              </a:graphicData>
            </a:graphic>
          </wp:inline>
        </w:drawing>
      </w:r>
      <w:r>
        <w:rPr>
          <w:rFonts w:ascii="Arial" w:hAnsi="Arial" w:cs="Arial"/>
          <w:noProof/>
        </w:rPr>
        <w:drawing>
          <wp:inline distT="0" distB="0" distL="0" distR="0" wp14:anchorId="359F9A08" wp14:editId="3FB0D81D">
            <wp:extent cx="2752627" cy="148218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xtraBedDays_R0_3.2_SD_25.pdf"/>
                    <pic:cNvPicPr/>
                  </pic:nvPicPr>
                  <pic:blipFill>
                    <a:blip r:embed="rId13">
                      <a:extLst>
                        <a:ext uri="{28A0092B-C50C-407E-A947-70E740481C1C}">
                          <a14:useLocalDpi xmlns:a14="http://schemas.microsoft.com/office/drawing/2010/main" val="0"/>
                        </a:ext>
                      </a:extLst>
                    </a:blip>
                    <a:stretch>
                      <a:fillRect/>
                    </a:stretch>
                  </pic:blipFill>
                  <pic:spPr>
                    <a:xfrm>
                      <a:off x="0" y="0"/>
                      <a:ext cx="2775148" cy="1494311"/>
                    </a:xfrm>
                    <a:prstGeom prst="rect">
                      <a:avLst/>
                    </a:prstGeom>
                  </pic:spPr>
                </pic:pic>
              </a:graphicData>
            </a:graphic>
          </wp:inline>
        </w:drawing>
      </w:r>
    </w:p>
    <w:p w14:paraId="323F838E" w14:textId="435D90CC" w:rsidR="00D722E3" w:rsidRDefault="00D722E3" w:rsidP="00264BB4">
      <w:pPr>
        <w:jc w:val="center"/>
        <w:rPr>
          <w:rFonts w:ascii="Arial" w:hAnsi="Arial" w:cs="Arial"/>
        </w:rPr>
      </w:pPr>
      <w:r>
        <w:rPr>
          <w:rFonts w:ascii="Arial" w:hAnsi="Arial" w:cs="Arial"/>
        </w:rPr>
        <w:lastRenderedPageBreak/>
        <w:t>Appendix 1, Model Fits</w:t>
      </w:r>
    </w:p>
    <w:p w14:paraId="31391BF3" w14:textId="18E7BBAA" w:rsidR="002E6A07" w:rsidRPr="002E6A07" w:rsidRDefault="002E6A07" w:rsidP="00BB7805">
      <w:pPr>
        <w:spacing w:after="0" w:line="240" w:lineRule="auto"/>
        <w:jc w:val="center"/>
        <w:rPr>
          <w:rFonts w:ascii="Arial" w:hAnsi="Arial" w:cs="Arial"/>
        </w:rPr>
      </w:pPr>
      <w:r>
        <w:rPr>
          <w:rFonts w:ascii="Arial" w:hAnsi="Arial" w:cs="Arial"/>
        </w:rPr>
        <w:t xml:space="preserve">Fit of </w:t>
      </w:r>
      <w:r w:rsidRPr="003B68BB">
        <w:rPr>
          <w:rFonts w:ascii="Arial" w:hAnsi="Arial" w:cs="Arial"/>
        </w:rPr>
        <w:t>R</w:t>
      </w:r>
      <w:r w:rsidRPr="003B68BB">
        <w:rPr>
          <w:rFonts w:ascii="Arial" w:hAnsi="Arial" w:cs="Arial"/>
          <w:vertAlign w:val="subscript"/>
        </w:rPr>
        <w:t>0</w:t>
      </w:r>
      <w:r>
        <w:rPr>
          <w:rFonts w:ascii="Arial" w:hAnsi="Arial" w:cs="Arial"/>
        </w:rPr>
        <w:t xml:space="preserve"> values</w:t>
      </w:r>
      <w:r w:rsidR="00D722E3">
        <w:rPr>
          <w:rFonts w:ascii="Arial" w:hAnsi="Arial" w:cs="Arial"/>
        </w:rPr>
        <w:t xml:space="preserve"> 2.2, 2.</w:t>
      </w:r>
      <w:r w:rsidR="0054375B">
        <w:rPr>
          <w:rFonts w:ascii="Arial" w:hAnsi="Arial" w:cs="Arial"/>
        </w:rPr>
        <w:t>8</w:t>
      </w:r>
      <w:r w:rsidR="00D722E3">
        <w:rPr>
          <w:rFonts w:ascii="Arial" w:hAnsi="Arial" w:cs="Arial"/>
        </w:rPr>
        <w:t xml:space="preserve">, </w:t>
      </w:r>
      <w:r w:rsidR="0054375B">
        <w:rPr>
          <w:rFonts w:ascii="Arial" w:hAnsi="Arial" w:cs="Arial"/>
        </w:rPr>
        <w:t>3</w:t>
      </w:r>
      <w:r w:rsidR="00D722E3">
        <w:rPr>
          <w:rFonts w:ascii="Arial" w:hAnsi="Arial" w:cs="Arial"/>
        </w:rPr>
        <w:t>.</w:t>
      </w:r>
      <w:r w:rsidR="0054375B">
        <w:rPr>
          <w:rFonts w:ascii="Arial" w:hAnsi="Arial" w:cs="Arial"/>
        </w:rPr>
        <w:t>2</w:t>
      </w:r>
    </w:p>
    <w:p w14:paraId="318F2700" w14:textId="2BE3D9E4" w:rsidR="0001591F" w:rsidRDefault="0054375B">
      <w:r>
        <w:rPr>
          <w:noProof/>
        </w:rPr>
        <w:drawing>
          <wp:inline distT="0" distB="0" distL="0" distR="0" wp14:anchorId="17D65F5C" wp14:editId="36887456">
            <wp:extent cx="3991578" cy="2328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fig_2.2_4.pdf"/>
                    <pic:cNvPicPr/>
                  </pic:nvPicPr>
                  <pic:blipFill>
                    <a:blip r:embed="rId14">
                      <a:extLst>
                        <a:ext uri="{28A0092B-C50C-407E-A947-70E740481C1C}">
                          <a14:useLocalDpi xmlns:a14="http://schemas.microsoft.com/office/drawing/2010/main" val="0"/>
                        </a:ext>
                      </a:extLst>
                    </a:blip>
                    <a:stretch>
                      <a:fillRect/>
                    </a:stretch>
                  </pic:blipFill>
                  <pic:spPr>
                    <a:xfrm>
                      <a:off x="0" y="0"/>
                      <a:ext cx="4006710" cy="2337248"/>
                    </a:xfrm>
                    <a:prstGeom prst="rect">
                      <a:avLst/>
                    </a:prstGeom>
                  </pic:spPr>
                </pic:pic>
              </a:graphicData>
            </a:graphic>
          </wp:inline>
        </w:drawing>
      </w:r>
      <w:r>
        <w:rPr>
          <w:noProof/>
        </w:rPr>
        <w:drawing>
          <wp:inline distT="0" distB="0" distL="0" distR="0" wp14:anchorId="51DA42D5" wp14:editId="772E142F">
            <wp:extent cx="3926937" cy="22907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t_fig_2.8_4.pdf"/>
                    <pic:cNvPicPr/>
                  </pic:nvPicPr>
                  <pic:blipFill>
                    <a:blip r:embed="rId15">
                      <a:extLst>
                        <a:ext uri="{28A0092B-C50C-407E-A947-70E740481C1C}">
                          <a14:useLocalDpi xmlns:a14="http://schemas.microsoft.com/office/drawing/2010/main" val="0"/>
                        </a:ext>
                      </a:extLst>
                    </a:blip>
                    <a:stretch>
                      <a:fillRect/>
                    </a:stretch>
                  </pic:blipFill>
                  <pic:spPr>
                    <a:xfrm>
                      <a:off x="0" y="0"/>
                      <a:ext cx="3942801" cy="2299968"/>
                    </a:xfrm>
                    <a:prstGeom prst="rect">
                      <a:avLst/>
                    </a:prstGeom>
                  </pic:spPr>
                </pic:pic>
              </a:graphicData>
            </a:graphic>
          </wp:inline>
        </w:drawing>
      </w:r>
      <w:r>
        <w:rPr>
          <w:noProof/>
        </w:rPr>
        <w:drawing>
          <wp:inline distT="0" distB="0" distL="0" distR="0" wp14:anchorId="73FB0898" wp14:editId="2309233C">
            <wp:extent cx="3855563" cy="2249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t_fig_3.2_4.pdf"/>
                    <pic:cNvPicPr/>
                  </pic:nvPicPr>
                  <pic:blipFill>
                    <a:blip r:embed="rId16">
                      <a:extLst>
                        <a:ext uri="{28A0092B-C50C-407E-A947-70E740481C1C}">
                          <a14:useLocalDpi xmlns:a14="http://schemas.microsoft.com/office/drawing/2010/main" val="0"/>
                        </a:ext>
                      </a:extLst>
                    </a:blip>
                    <a:stretch>
                      <a:fillRect/>
                    </a:stretch>
                  </pic:blipFill>
                  <pic:spPr>
                    <a:xfrm>
                      <a:off x="0" y="0"/>
                      <a:ext cx="3870428" cy="2257749"/>
                    </a:xfrm>
                    <a:prstGeom prst="rect">
                      <a:avLst/>
                    </a:prstGeom>
                  </pic:spPr>
                </pic:pic>
              </a:graphicData>
            </a:graphic>
          </wp:inline>
        </w:drawing>
      </w:r>
    </w:p>
    <w:p w14:paraId="5F2AC0B7" w14:textId="063011DD" w:rsidR="003044EF" w:rsidRDefault="003044EF"/>
    <w:p w14:paraId="47AE351B" w14:textId="77777777" w:rsidR="003044EF" w:rsidRDefault="003044EF">
      <w:r>
        <w:br w:type="page"/>
      </w:r>
    </w:p>
    <w:p w14:paraId="7D29F58B" w14:textId="619A06B3" w:rsidR="003044EF" w:rsidRDefault="003044EF" w:rsidP="003044EF">
      <w:pPr>
        <w:jc w:val="center"/>
      </w:pPr>
      <w:r>
        <w:lastRenderedPageBreak/>
        <w:t>Appendix 2:</w:t>
      </w:r>
    </w:p>
    <w:p w14:paraId="6CFFF0E5" w14:textId="156B89BC" w:rsidR="003044EF" w:rsidRDefault="00CF2758" w:rsidP="00264BB4">
      <w:pPr>
        <w:jc w:val="center"/>
      </w:pPr>
      <w:r>
        <w:t xml:space="preserve">Figures for </w:t>
      </w:r>
      <w:r w:rsidR="003044EF">
        <w:t>50% Social Distancing Intervention</w:t>
      </w:r>
    </w:p>
    <w:p w14:paraId="598FAFDC" w14:textId="785A7E75" w:rsidR="00790450" w:rsidRDefault="00790450" w:rsidP="00264BB4">
      <w:pPr>
        <w:jc w:val="center"/>
      </w:pPr>
    </w:p>
    <w:p w14:paraId="42B25227" w14:textId="6B41CA65" w:rsidR="00790450" w:rsidRPr="009936FE" w:rsidRDefault="00790450" w:rsidP="00264BB4">
      <w:pPr>
        <w:jc w:val="center"/>
        <w:rPr>
          <w:b/>
        </w:rPr>
      </w:pPr>
      <w:r>
        <w:rPr>
          <w:b/>
        </w:rPr>
        <w:t>Reduction in Cumulative Cases</w:t>
      </w:r>
    </w:p>
    <w:p w14:paraId="754E50CC" w14:textId="587EA36F" w:rsidR="00601A37" w:rsidRDefault="00601A37" w:rsidP="00264BB4">
      <w:pPr>
        <w:jc w:val="center"/>
      </w:pPr>
    </w:p>
    <w:p w14:paraId="0D50C6F3" w14:textId="55FE815F" w:rsidR="00601A37" w:rsidRDefault="00601A37" w:rsidP="00601A37">
      <w:r>
        <w:rPr>
          <w:noProof/>
        </w:rPr>
        <w:drawing>
          <wp:inline distT="0" distB="0" distL="0" distR="0" wp14:anchorId="2F0A4107" wp14:editId="7599C40F">
            <wp:extent cx="1999830" cy="155542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oxplot_R0_2.2_SD_50.pdf"/>
                    <pic:cNvPicPr/>
                  </pic:nvPicPr>
                  <pic:blipFill>
                    <a:blip r:embed="rId17">
                      <a:extLst>
                        <a:ext uri="{28A0092B-C50C-407E-A947-70E740481C1C}">
                          <a14:useLocalDpi xmlns:a14="http://schemas.microsoft.com/office/drawing/2010/main" val="0"/>
                        </a:ext>
                      </a:extLst>
                    </a:blip>
                    <a:stretch>
                      <a:fillRect/>
                    </a:stretch>
                  </pic:blipFill>
                  <pic:spPr>
                    <a:xfrm>
                      <a:off x="0" y="0"/>
                      <a:ext cx="2022508" cy="1573061"/>
                    </a:xfrm>
                    <a:prstGeom prst="rect">
                      <a:avLst/>
                    </a:prstGeom>
                  </pic:spPr>
                </pic:pic>
              </a:graphicData>
            </a:graphic>
          </wp:inline>
        </w:drawing>
      </w:r>
      <w:r>
        <w:rPr>
          <w:noProof/>
        </w:rPr>
        <w:drawing>
          <wp:inline distT="0" distB="0" distL="0" distR="0" wp14:anchorId="2CC9DF1D" wp14:editId="722EC3CB">
            <wp:extent cx="1902867" cy="148000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oxplot_R0_2.8_SD_50.pdf"/>
                    <pic:cNvPicPr/>
                  </pic:nvPicPr>
                  <pic:blipFill>
                    <a:blip r:embed="rId18">
                      <a:extLst>
                        <a:ext uri="{28A0092B-C50C-407E-A947-70E740481C1C}">
                          <a14:useLocalDpi xmlns:a14="http://schemas.microsoft.com/office/drawing/2010/main" val="0"/>
                        </a:ext>
                      </a:extLst>
                    </a:blip>
                    <a:stretch>
                      <a:fillRect/>
                    </a:stretch>
                  </pic:blipFill>
                  <pic:spPr>
                    <a:xfrm>
                      <a:off x="0" y="0"/>
                      <a:ext cx="1927735" cy="1499350"/>
                    </a:xfrm>
                    <a:prstGeom prst="rect">
                      <a:avLst/>
                    </a:prstGeom>
                  </pic:spPr>
                </pic:pic>
              </a:graphicData>
            </a:graphic>
          </wp:inline>
        </w:drawing>
      </w:r>
      <w:r>
        <w:rPr>
          <w:noProof/>
        </w:rPr>
        <w:drawing>
          <wp:inline distT="0" distB="0" distL="0" distR="0" wp14:anchorId="1DE071A0" wp14:editId="20F32792">
            <wp:extent cx="1904214" cy="148105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oxplot_R0_3.2_SD_50.pdf"/>
                    <pic:cNvPicPr/>
                  </pic:nvPicPr>
                  <pic:blipFill>
                    <a:blip r:embed="rId19">
                      <a:extLst>
                        <a:ext uri="{28A0092B-C50C-407E-A947-70E740481C1C}">
                          <a14:useLocalDpi xmlns:a14="http://schemas.microsoft.com/office/drawing/2010/main" val="0"/>
                        </a:ext>
                      </a:extLst>
                    </a:blip>
                    <a:stretch>
                      <a:fillRect/>
                    </a:stretch>
                  </pic:blipFill>
                  <pic:spPr>
                    <a:xfrm>
                      <a:off x="0" y="0"/>
                      <a:ext cx="1919444" cy="1492901"/>
                    </a:xfrm>
                    <a:prstGeom prst="rect">
                      <a:avLst/>
                    </a:prstGeom>
                  </pic:spPr>
                </pic:pic>
              </a:graphicData>
            </a:graphic>
          </wp:inline>
        </w:drawing>
      </w:r>
    </w:p>
    <w:p w14:paraId="1FB5FCF2" w14:textId="5146DE6D" w:rsidR="00790450" w:rsidRPr="009936FE" w:rsidRDefault="00790450" w:rsidP="009936FE">
      <w:pPr>
        <w:jc w:val="center"/>
        <w:rPr>
          <w:b/>
        </w:rPr>
      </w:pPr>
      <w:r>
        <w:rPr>
          <w:b/>
        </w:rPr>
        <w:t>Extra days before reaching hospital capacity</w:t>
      </w:r>
      <w:bookmarkStart w:id="0" w:name="_GoBack"/>
      <w:bookmarkEnd w:id="0"/>
    </w:p>
    <w:p w14:paraId="11E6BFB9" w14:textId="168B7F53" w:rsidR="00601A37" w:rsidRDefault="00790450" w:rsidP="009936FE">
      <w:r>
        <w:rPr>
          <w:noProof/>
        </w:rPr>
        <w:drawing>
          <wp:inline distT="0" distB="0" distL="0" distR="0" wp14:anchorId="0876FFFF" wp14:editId="2AF5091E">
            <wp:extent cx="2912882" cy="1568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xtraBedDays_R0_2.2_SD_50.pdf"/>
                    <pic:cNvPicPr/>
                  </pic:nvPicPr>
                  <pic:blipFill>
                    <a:blip r:embed="rId20">
                      <a:extLst>
                        <a:ext uri="{28A0092B-C50C-407E-A947-70E740481C1C}">
                          <a14:useLocalDpi xmlns:a14="http://schemas.microsoft.com/office/drawing/2010/main" val="0"/>
                        </a:ext>
                      </a:extLst>
                    </a:blip>
                    <a:stretch>
                      <a:fillRect/>
                    </a:stretch>
                  </pic:blipFill>
                  <pic:spPr>
                    <a:xfrm>
                      <a:off x="0" y="0"/>
                      <a:ext cx="2953162" cy="1590164"/>
                    </a:xfrm>
                    <a:prstGeom prst="rect">
                      <a:avLst/>
                    </a:prstGeom>
                  </pic:spPr>
                </pic:pic>
              </a:graphicData>
            </a:graphic>
          </wp:inline>
        </w:drawing>
      </w:r>
      <w:r>
        <w:rPr>
          <w:noProof/>
        </w:rPr>
        <w:drawing>
          <wp:inline distT="0" distB="0" distL="0" distR="0" wp14:anchorId="5916A941" wp14:editId="1633C838">
            <wp:extent cx="2871137" cy="154599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traBedDays_R0_2.8_SD_50.pdf"/>
                    <pic:cNvPicPr/>
                  </pic:nvPicPr>
                  <pic:blipFill>
                    <a:blip r:embed="rId21">
                      <a:extLst>
                        <a:ext uri="{28A0092B-C50C-407E-A947-70E740481C1C}">
                          <a14:useLocalDpi xmlns:a14="http://schemas.microsoft.com/office/drawing/2010/main" val="0"/>
                        </a:ext>
                      </a:extLst>
                    </a:blip>
                    <a:stretch>
                      <a:fillRect/>
                    </a:stretch>
                  </pic:blipFill>
                  <pic:spPr>
                    <a:xfrm>
                      <a:off x="0" y="0"/>
                      <a:ext cx="2907569" cy="1565613"/>
                    </a:xfrm>
                    <a:prstGeom prst="rect">
                      <a:avLst/>
                    </a:prstGeom>
                  </pic:spPr>
                </pic:pic>
              </a:graphicData>
            </a:graphic>
          </wp:inline>
        </w:drawing>
      </w:r>
      <w:r>
        <w:rPr>
          <w:noProof/>
        </w:rPr>
        <w:drawing>
          <wp:inline distT="0" distB="0" distL="0" distR="0" wp14:anchorId="00A05638" wp14:editId="1DC71DD2">
            <wp:extent cx="2743200" cy="14771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traBedDays_R0_3.2_SD_50.pdf"/>
                    <pic:cNvPicPr/>
                  </pic:nvPicPr>
                  <pic:blipFill>
                    <a:blip r:embed="rId22">
                      <a:extLst>
                        <a:ext uri="{28A0092B-C50C-407E-A947-70E740481C1C}">
                          <a14:useLocalDpi xmlns:a14="http://schemas.microsoft.com/office/drawing/2010/main" val="0"/>
                        </a:ext>
                      </a:extLst>
                    </a:blip>
                    <a:stretch>
                      <a:fillRect/>
                    </a:stretch>
                  </pic:blipFill>
                  <pic:spPr>
                    <a:xfrm>
                      <a:off x="0" y="0"/>
                      <a:ext cx="2754669" cy="1483283"/>
                    </a:xfrm>
                    <a:prstGeom prst="rect">
                      <a:avLst/>
                    </a:prstGeom>
                  </pic:spPr>
                </pic:pic>
              </a:graphicData>
            </a:graphic>
          </wp:inline>
        </w:drawing>
      </w:r>
    </w:p>
    <w:sectPr w:rsidR="00601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512CC"/>
    <w:multiLevelType w:val="hybridMultilevel"/>
    <w:tmpl w:val="25D6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33DBA"/>
    <w:multiLevelType w:val="hybridMultilevel"/>
    <w:tmpl w:val="9048B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91F"/>
    <w:rsid w:val="0001591F"/>
    <w:rsid w:val="00061A18"/>
    <w:rsid w:val="002278D2"/>
    <w:rsid w:val="00264BB4"/>
    <w:rsid w:val="002E6A07"/>
    <w:rsid w:val="003044EF"/>
    <w:rsid w:val="003B4B1D"/>
    <w:rsid w:val="003B68BB"/>
    <w:rsid w:val="004C44C4"/>
    <w:rsid w:val="0054375B"/>
    <w:rsid w:val="00601A37"/>
    <w:rsid w:val="00790450"/>
    <w:rsid w:val="007D4084"/>
    <w:rsid w:val="008F4D33"/>
    <w:rsid w:val="0096656F"/>
    <w:rsid w:val="009936FE"/>
    <w:rsid w:val="009F3051"/>
    <w:rsid w:val="00BB7805"/>
    <w:rsid w:val="00BC4C08"/>
    <w:rsid w:val="00C00C15"/>
    <w:rsid w:val="00CF2758"/>
    <w:rsid w:val="00D722E3"/>
    <w:rsid w:val="00F3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1D5C"/>
  <w15:chartTrackingRefBased/>
  <w15:docId w15:val="{AF6BF541-7935-4C16-A8E6-10A5CAFB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8BB"/>
    <w:pPr>
      <w:ind w:left="720"/>
      <w:contextualSpacing/>
    </w:pPr>
  </w:style>
  <w:style w:type="character" w:styleId="CommentReference">
    <w:name w:val="annotation reference"/>
    <w:basedOn w:val="DefaultParagraphFont"/>
    <w:uiPriority w:val="99"/>
    <w:semiHidden/>
    <w:unhideWhenUsed/>
    <w:rsid w:val="00BC4C08"/>
    <w:rPr>
      <w:sz w:val="16"/>
      <w:szCs w:val="16"/>
    </w:rPr>
  </w:style>
  <w:style w:type="paragraph" w:styleId="CommentText">
    <w:name w:val="annotation text"/>
    <w:basedOn w:val="Normal"/>
    <w:link w:val="CommentTextChar"/>
    <w:uiPriority w:val="99"/>
    <w:semiHidden/>
    <w:unhideWhenUsed/>
    <w:rsid w:val="00BC4C08"/>
    <w:pPr>
      <w:spacing w:line="240" w:lineRule="auto"/>
    </w:pPr>
    <w:rPr>
      <w:sz w:val="20"/>
      <w:szCs w:val="20"/>
    </w:rPr>
  </w:style>
  <w:style w:type="character" w:customStyle="1" w:styleId="CommentTextChar">
    <w:name w:val="Comment Text Char"/>
    <w:basedOn w:val="DefaultParagraphFont"/>
    <w:link w:val="CommentText"/>
    <w:uiPriority w:val="99"/>
    <w:semiHidden/>
    <w:rsid w:val="00BC4C08"/>
    <w:rPr>
      <w:sz w:val="20"/>
      <w:szCs w:val="20"/>
    </w:rPr>
  </w:style>
  <w:style w:type="paragraph" w:styleId="CommentSubject">
    <w:name w:val="annotation subject"/>
    <w:basedOn w:val="CommentText"/>
    <w:next w:val="CommentText"/>
    <w:link w:val="CommentSubjectChar"/>
    <w:uiPriority w:val="99"/>
    <w:semiHidden/>
    <w:unhideWhenUsed/>
    <w:rsid w:val="00BC4C08"/>
    <w:rPr>
      <w:b/>
      <w:bCs/>
    </w:rPr>
  </w:style>
  <w:style w:type="character" w:customStyle="1" w:styleId="CommentSubjectChar">
    <w:name w:val="Comment Subject Char"/>
    <w:basedOn w:val="CommentTextChar"/>
    <w:link w:val="CommentSubject"/>
    <w:uiPriority w:val="99"/>
    <w:semiHidden/>
    <w:rsid w:val="00BC4C08"/>
    <w:rPr>
      <w:b/>
      <w:bCs/>
      <w:sz w:val="20"/>
      <w:szCs w:val="20"/>
    </w:rPr>
  </w:style>
  <w:style w:type="paragraph" w:styleId="BalloonText">
    <w:name w:val="Balloon Text"/>
    <w:basedOn w:val="Normal"/>
    <w:link w:val="BalloonTextChar"/>
    <w:uiPriority w:val="99"/>
    <w:semiHidden/>
    <w:unhideWhenUsed/>
    <w:rsid w:val="00BC4C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C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Perniciaro, Stephanie</dc:creator>
  <cp:keywords/>
  <dc:description/>
  <cp:lastModifiedBy>Birger, Ruthie B.</cp:lastModifiedBy>
  <cp:revision>11</cp:revision>
  <dcterms:created xsi:type="dcterms:W3CDTF">2020-03-24T20:20:00Z</dcterms:created>
  <dcterms:modified xsi:type="dcterms:W3CDTF">2020-03-24T22:23:00Z</dcterms:modified>
</cp:coreProperties>
</file>